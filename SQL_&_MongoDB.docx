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numPr>
          <w:ilvl w:val="0"/>
          <w:numId w:val="2"/>
        </w:numPr>
        <w:pBdr/>
        <w:spacing w:after="0" w:line="240" w:lineRule="auto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 xml:space="preserve">What Data is?</w:t>
      </w:r>
      <w:r>
        <w:rPr>
          <w:b/>
          <w:bCs/>
          <w:sz w:val="20"/>
          <w:szCs w:val="20"/>
        </w:rPr>
      </w:r>
    </w:p>
    <w:p>
      <w:pPr>
        <w:pStyle w:val="668"/>
        <w:numPr>
          <w:ilvl w:val="0"/>
          <w:numId w:val="1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Information or facts that can be collected, measured and analyzed. Such as images, audio, or video.</w:t>
      </w:r>
      <w:r>
        <w:rPr>
          <w:sz w:val="20"/>
          <w:szCs w:val="20"/>
        </w:rPr>
      </w:r>
    </w:p>
    <w:p>
      <w:pPr>
        <w:pStyle w:val="668"/>
        <w:numPr>
          <w:ilvl w:val="1"/>
          <w:numId w:val="1"/>
        </w:numPr>
        <w:pBdr/>
        <w:spacing w:after="0" w:line="240" w:lineRule="auto"/>
        <w:ind w:right="0" w:hanging="270" w:left="1170"/>
        <w:rPr>
          <w:sz w:val="20"/>
          <w:szCs w:val="20"/>
        </w:rPr>
      </w:pPr>
      <w:r>
        <w:rPr>
          <w:b/>
          <w:bCs/>
          <w:sz w:val="20"/>
          <w:szCs w:val="20"/>
          <w:highlight w:val="none"/>
        </w:rPr>
        <w:t xml:space="preserve">Structured</w:t>
      </w:r>
      <w:r>
        <w:rPr>
          <w:sz w:val="20"/>
          <w:szCs w:val="20"/>
          <w:highlight w:val="none"/>
        </w:rPr>
        <w:t xml:space="preserve">- Names, addresses, and purchase history in a spreadsheet, etc.</w:t>
      </w:r>
      <w:r>
        <w:rPr>
          <w:sz w:val="20"/>
          <w:szCs w:val="20"/>
        </w:rPr>
      </w:r>
    </w:p>
    <w:p>
      <w:pPr>
        <w:pStyle w:val="668"/>
        <w:numPr>
          <w:ilvl w:val="1"/>
          <w:numId w:val="1"/>
        </w:numPr>
        <w:pBdr/>
        <w:spacing w:after="0" w:line="240" w:lineRule="auto"/>
        <w:ind w:right="0" w:hanging="270" w:left="1170"/>
        <w:rPr>
          <w:sz w:val="20"/>
          <w:szCs w:val="20"/>
        </w:rPr>
      </w:pPr>
      <w:r>
        <w:rPr>
          <w:b/>
          <w:bCs/>
          <w:sz w:val="20"/>
          <w:szCs w:val="20"/>
          <w:highlight w:val="none"/>
          <w:lang w:val="undefined"/>
        </w:rPr>
        <w:t xml:space="preserve">Semi-structured</w:t>
      </w:r>
      <w:r>
        <w:rPr>
          <w:sz w:val="20"/>
          <w:szCs w:val="20"/>
          <w:highlight w:val="none"/>
        </w:rPr>
        <w:t xml:space="preserve">- Email messages, Social media posts, and XML files.</w:t>
      </w:r>
      <w:r>
        <w:rPr>
          <w:sz w:val="20"/>
          <w:szCs w:val="20"/>
        </w:rPr>
      </w:r>
    </w:p>
    <w:p>
      <w:pPr>
        <w:pStyle w:val="668"/>
        <w:numPr>
          <w:ilvl w:val="1"/>
          <w:numId w:val="1"/>
        </w:numPr>
        <w:pBdr/>
        <w:spacing w:after="0" w:line="240" w:lineRule="auto"/>
        <w:ind w:right="0" w:hanging="270" w:left="1170"/>
        <w:rPr>
          <w:sz w:val="20"/>
          <w:szCs w:val="20"/>
        </w:rPr>
      </w:pPr>
      <w:r>
        <w:rPr>
          <w:b/>
          <w:bCs/>
          <w:sz w:val="20"/>
          <w:szCs w:val="20"/>
          <w:highlight w:val="none"/>
          <w:lang w:val="undefined"/>
        </w:rPr>
        <w:t xml:space="preserve">Unstructured</w:t>
      </w:r>
      <w:r>
        <w:rPr>
          <w:sz w:val="20"/>
          <w:szCs w:val="20"/>
          <w:highlight w:val="none"/>
        </w:rPr>
        <w:t xml:space="preserve">- Text, Images, Audio, or Video in a collection form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</w:rPr>
      </w:r>
    </w:p>
    <w:p>
      <w:pPr>
        <w:pStyle w:val="667"/>
        <w:pBdr/>
        <w:spacing w:line="240" w:lineRule="auto"/>
        <w:ind/>
        <w:rPr>
          <w:sz w:val="20"/>
          <w:szCs w:val="20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/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Database Management System- DBMS:</w:t>
      </w:r>
      <w:r>
        <w:rPr>
          <w:b/>
          <w:bCs/>
          <w:sz w:val="20"/>
          <w:szCs w:val="20"/>
        </w:rPr>
      </w:r>
    </w:p>
    <w:p>
      <w:pPr>
        <w:pStyle w:val="668"/>
        <w:numPr>
          <w:ilvl w:val="0"/>
          <w:numId w:val="1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In computing, a database is an</w:t>
      </w:r>
      <w:r>
        <w:rPr>
          <w:sz w:val="20"/>
          <w:szCs w:val="20"/>
          <w:highlight w:val="none"/>
        </w:rPr>
        <w:t xml:space="preserve"> organized collection of data stored and accessed on a file system, while large databases are hosted on computer clusters or cloud storage/mainframe.</w:t>
      </w:r>
      <w:ins w:id="0" w:author="doodh" w:date="2025-09-14T14:14:27Z" oouserid="doodh">
        <w:r>
          <w:rPr>
            <w:sz w:val="20"/>
            <w:szCs w:val="20"/>
          </w:rPr>
        </w:r>
      </w:ins>
      <w:r>
        <w:rPr>
          <w:sz w:val="20"/>
          <w:szCs w:val="20"/>
        </w:rPr>
      </w:r>
    </w:p>
    <w:p>
      <w:p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668"/>
        <w:numPr>
          <w:ilvl w:val="0"/>
          <w:numId w:val="4"/>
        </w:numPr>
        <w:pBdr/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Relational Database Management System (RDBMS):</w:t>
      </w:r>
      <w:r>
        <w:rPr>
          <w:b/>
          <w:bCs/>
          <w:sz w:val="20"/>
          <w:szCs w:val="20"/>
        </w:rPr>
      </w:r>
    </w:p>
    <w:p>
      <w:pPr>
        <w:pStyle w:val="668"/>
        <w:numPr>
          <w:ilvl w:val="0"/>
          <w:numId w:val="1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b/>
          <w:bCs/>
          <w:sz w:val="20"/>
          <w:szCs w:val="20"/>
          <w:highlight w:val="none"/>
          <w:lang w:val="undefined"/>
        </w:rPr>
        <w:t xml:space="preserve">RDBMS</w:t>
      </w:r>
      <w:r>
        <w:rPr>
          <w:sz w:val="20"/>
          <w:szCs w:val="20"/>
        </w:rPr>
        <w:t xml:space="preserve"> stands for Relational Database Management System.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A relational database management system (</w:t>
      </w:r>
      <w:r>
        <w:rPr>
          <w:b/>
          <w:bCs/>
          <w:sz w:val="20"/>
          <w:szCs w:val="20"/>
          <w:highlight w:val="none"/>
          <w:lang w:val="undefined"/>
        </w:rPr>
        <w:t xml:space="preserve">RDBMS</w:t>
      </w:r>
      <w:r>
        <w:rPr>
          <w:sz w:val="20"/>
          <w:szCs w:val="20"/>
          <w:highlight w:val="none"/>
        </w:rPr>
        <w:t xml:space="preserve">) is a program used to create, update, store and provide access to data points that are related to one another.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Some of the most well known RDBMSs include MySQL, PostgreSQL, MariaDB, Microsoft SQL Server, and Oracle Database.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/>
        <w:spacing w:after="0" w:line="240" w:lineRule="auto"/>
        <w:ind w:right="0" w:hanging="270" w:left="90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A Relational database management system (RDBMS) is a database management system (DBMS) that is based on the relational model as introduced by E.F. Codd in 1970.</w:t>
      </w:r>
      <w:r>
        <w:rPr>
          <w:sz w:val="20"/>
          <w:szCs w:val="20"/>
        </w:rPr>
      </w:r>
    </w:p>
    <w:p>
      <w:pPr>
        <w:pBdr/>
        <w:spacing w:after="0" w:line="240" w:lineRule="auto"/>
        <w:ind w:right="0" w:firstLine="0" w:left="36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68"/>
        <w:numPr>
          <w:ilvl w:val="0"/>
          <w:numId w:val="8"/>
        </w:numPr>
        <w:pBdr/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none"/>
        </w:rPr>
        <w:t xml:space="preserve">Why SQL?</w:t>
      </w:r>
      <w:r>
        <w:rPr>
          <w:b/>
          <w:bCs/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SQL is a popular query language to work with databases.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is portable.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processes queries quickly.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doesn’t require coding skills.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uses standardized language.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provides multiple data views.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has open-source code.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It’s used by major database management system vendors.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It’s highly interactive.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It is frequently used in all types of applications that interacts with databases in someway.</w:t>
      </w:r>
      <w:r>
        <w:rPr>
          <w:sz w:val="20"/>
          <w:szCs w:val="20"/>
        </w:rPr>
      </w:r>
    </w:p>
    <w:p>
      <w:pPr>
        <w:pStyle w:val="668"/>
        <w:numPr>
          <w:ilvl w:val="2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SQL integrates well with different programming languages, and it makes life easier for Data analysts and developers learn and use it.</w:t>
      </w:r>
      <w:r>
        <w:rPr>
          <w:sz w:val="20"/>
          <w:szCs w:val="20"/>
        </w:rPr>
      </w:r>
    </w:p>
    <w:p>
      <w:pPr>
        <w:pStyle w:val="668"/>
        <w:numPr>
          <w:ilvl w:val="3"/>
          <w:numId w:val="8"/>
        </w:numPr>
        <w:pBdr/>
        <w:spacing w:after="0" w:line="240" w:lineRule="auto"/>
        <w:ind w:right="0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For example, they can embed SQL queries with the C#/Java/Python programming language to build high-performing data processing applications with major SQL database systems such as Oracle or MS SQL Server.</w:t>
      </w:r>
      <w:r>
        <w:rPr>
          <w:sz w:val="20"/>
          <w:szCs w:val="20"/>
          <w:highlight w:val="none"/>
          <w:lang w:val="en-IN" w:bidi="en-IN"/>
        </w:rPr>
      </w:r>
      <w:r>
        <w:rPr>
          <w:sz w:val="20"/>
          <w:szCs w:val="2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008" w:right="1008" w:bottom="1008" w:left="1008" w:header="720" w:footer="26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"/>
      <w:pBdr/>
      <w:spacing/>
      <w:ind/>
      <w:jc w:val="right"/>
      <w:rPr/>
    </w:pPr>
    <w:fldSimple w:instr="PAGE \* MERGEFORMAT">
      <w:r>
        <w:t xml:space="preserve">1</w:t>
      </w:r>
    </w:fldSimple>
    <w:r/>
    <w:r/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SQL | MongoDB</w:t>
    </w:r>
    <w:r>
      <w:rPr>
        <w:b/>
        <w:bCs/>
        <w:sz w:val="36"/>
        <w:szCs w:val="3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C76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2137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A6B1315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3CA74BF6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CA74BF6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0D9BC76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§"/>
      <w:numFmt w:val="bullet"/>
      <w:pPr>
        <w:pBdr/>
        <w:spacing/>
        <w:ind w:hanging="360" w:left="2137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1E8B19A"/>
    <w:lvl w:ilvl="0">
      <w:isLgl w:val="false"/>
      <w:lvlJc w:val="left"/>
      <w:lvlText w:val="v"/>
      <w:numFmt w:val="bullet"/>
      <w:pPr>
        <w:pBdr/>
        <w:spacing/>
        <w:ind w:hanging="706" w:left="706"/>
      </w:pPr>
      <w:pStyle w:val="139"/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3" w:left="1069"/>
      </w:pPr>
      <w:pStyle w:val="140"/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29"/>
      </w:pPr>
      <w:pStyle w:val="141"/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89"/>
      </w:pPr>
      <w:pStyle w:val="142"/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49"/>
      </w:pPr>
      <w:pStyle w:val="143"/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09"/>
      </w:pPr>
      <w:pStyle w:val="144"/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69"/>
      </w:pPr>
      <w:pStyle w:val="145"/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29"/>
      </w:pPr>
      <w:pStyle w:val="146"/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89"/>
      </w:pPr>
      <w:pStyle w:val="147"/>
      <w:rPr>
        <w:rFonts w:ascii="Symbol" w:hAnsi="Symbol" w:eastAsia="Symbol" w:cs="Symbol"/>
      </w:rPr>
      <w:start w:val="1"/>
      <w:suff w:val="tab"/>
    </w:lvl>
  </w:abstractNum>
  <w:abstractNum w:abstractNumId="6">
    <w:nsid w:val="7E28B91F"/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7">
    <w:nsid w:val="2F4C9A81"/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numPr>
        <w:ilvl w:val="0"/>
        <w:numId w:val="6"/>
      </w:numPr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numPr>
        <w:ilvl w:val="1"/>
        <w:numId w:val="6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numPr>
        <w:ilvl w:val="2"/>
        <w:numId w:val="6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numPr>
        <w:ilvl w:val="3"/>
        <w:numId w:val="6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numPr>
        <w:ilvl w:val="4"/>
        <w:numId w:val="6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numPr>
        <w:ilvl w:val="5"/>
        <w:numId w:val="6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numPr>
        <w:ilvl w:val="6"/>
        <w:numId w:val="6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numPr>
        <w:ilvl w:val="7"/>
        <w:numId w:val="6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numPr>
        <w:ilvl w:val="8"/>
        <w:numId w:val="6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2025-09-14T14:36:38Z</dcterms:modified>
</cp:coreProperties>
</file>